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33688" cy="7084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708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gpasc5wb8oqp" w:id="0"/>
      <w:bookmarkEnd w:id="0"/>
      <w:r w:rsidDel="00000000" w:rsidR="00000000" w:rsidRPr="00000000">
        <w:rPr>
          <w:rtl w:val="0"/>
        </w:rPr>
        <w:t xml:space="preserve">Sitemate backend challenge</w:t>
      </w:r>
    </w:p>
    <w:p w:rsidR="00000000" w:rsidDel="00000000" w:rsidP="00000000" w:rsidRDefault="00000000" w:rsidRPr="00000000" w14:paraId="00000004">
      <w:pPr>
        <w:pageBreakBefore w:val="0"/>
        <w:spacing w:after="80" w:before="20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92km1nie59h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cu7auzemls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REST API Server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khu0b65y9ee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REST API Client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q0ntoez8m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mv8q6xgw16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Bonus point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ageBreakBefore w:val="0"/>
        <w:spacing w:after="8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92km1nie59hw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Your challenge is to create a simple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Server + Client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Issues</w:t>
      </w:r>
      <w:r w:rsidDel="00000000" w:rsidR="00000000" w:rsidRPr="00000000">
        <w:rPr>
          <w:rtl w:val="0"/>
        </w:rPr>
        <w:t xml:space="preserve"> (think GitHub or Jira Issues) within 2 hours.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Issues can be hard-coded JSON objects with just 3 attributes: id, title + description.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The client + server should accept or send these hardcoded JSON objects according to each API call: Create, Read, Update &amp; Delete.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5cu7auzemls1" w:id="2"/>
      <w:bookmarkEnd w:id="2"/>
      <w:r w:rsidDel="00000000" w:rsidR="00000000" w:rsidRPr="00000000">
        <w:rPr>
          <w:rtl w:val="0"/>
        </w:rPr>
        <w:t xml:space="preserve">REST API Server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The REST API server can be anything that can return static JSON - local on your machine or in the cloud. For example: local Node.js, Python or any server running on your machine, a serverless function in the cloud, a container, whatever you’re most comfortable with.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 server should support these 4 standard operations: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Create: accepts a JSON object &amp; prints/logs the object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Read: returns a static JSON object</w:t>
      </w:r>
      <w:ins w:author="Dimas NA" w:id="0" w:date="2023-10-03T14:58:46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Update: accepts a JSON object &amp; prints/logs the object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Delete: prints/logs out the object or id to delete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koehfm13kai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khu0b65y9eed" w:id="4"/>
      <w:bookmarkEnd w:id="4"/>
      <w:r w:rsidDel="00000000" w:rsidR="00000000" w:rsidRPr="00000000">
        <w:rPr>
          <w:rtl w:val="0"/>
        </w:rPr>
        <w:t xml:space="preserve">REST API Client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REST API Client can be a command line interface (CLI) or a web app that connects to each of the server endpoints and prints out the response. Ideally, this is a Node.js or a React client, but could be anything that connects to your server.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The client should support the same 4 standard operations: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Create: sends a JSON object to the server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Read: requests a JSON object &amp; prints it out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Update: sends a JSON object to the server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Delete: requests the server delete an issue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bq0ntoez8mos" w:id="5"/>
      <w:bookmarkEnd w:id="5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1. Your client and server should communicate together.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2. The API should be designed to be extensible.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  <w:t xml:space="preserve">3. Create a git repo in either Github, Gitlab, Bitbucket etc. Commit &amp; push as you would for normally, we expect to see at least a few separate commits. </w:t>
      </w:r>
      <w:r w:rsidDel="00000000" w:rsidR="00000000" w:rsidRPr="00000000">
        <w:rPr>
          <w:highlight w:val="white"/>
          <w:rtl w:val="0"/>
        </w:rPr>
        <w:t xml:space="preserve">Please share the url in the submission page</w:t>
      </w:r>
    </w:p>
    <w:p w:rsidR="00000000" w:rsidDel="00000000" w:rsidP="00000000" w:rsidRDefault="00000000" w:rsidRPr="00000000" w14:paraId="0000002F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Please use Loom to record a short, 2 minutes high-level walkthrough for your solution covering the following points: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Your technology choices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Your API design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Demonstrate each operation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Any improvements you would like to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tmv8q6xgw16l" w:id="6"/>
      <w:bookmarkEnd w:id="6"/>
      <w:r w:rsidDel="00000000" w:rsidR="00000000" w:rsidRPr="00000000">
        <w:rPr>
          <w:rtl w:val="0"/>
        </w:rPr>
        <w:t xml:space="preserve">Bonus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If you finish within the time limit, feel free to address one or more of these items: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different issues objects depending on each API read request.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unit tests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a data store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interactive client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docker to wrap the application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